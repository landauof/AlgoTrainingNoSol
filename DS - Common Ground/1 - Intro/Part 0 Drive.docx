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B7E8A" w14:textId="77777777" w:rsidR="005757B4" w:rsidRDefault="005757B4" w:rsidP="009319E1">
      <w:pPr>
        <w:pStyle w:val="1"/>
        <w:bidi/>
        <w:jc w:val="both"/>
        <w:rPr>
          <w:rtl/>
        </w:rPr>
      </w:pPr>
      <w:r>
        <w:rPr>
          <w:rFonts w:hint="cs"/>
          <w:rtl/>
        </w:rPr>
        <w:t xml:space="preserve">תשובות </w:t>
      </w:r>
      <w:r>
        <w:rPr>
          <w:rtl/>
        </w:rPr>
        <w:t>–</w:t>
      </w:r>
      <w:r>
        <w:rPr>
          <w:rFonts w:hint="cs"/>
          <w:rtl/>
        </w:rPr>
        <w:t xml:space="preserve"> מבוא</w:t>
      </w:r>
    </w:p>
    <w:p w14:paraId="2A3264FA" w14:textId="2E7BE0CF" w:rsidR="005757B4" w:rsidRPr="00307264" w:rsidRDefault="005757B4" w:rsidP="009319E1">
      <w:pPr>
        <w:pStyle w:val="a3"/>
        <w:numPr>
          <w:ilvl w:val="0"/>
          <w:numId w:val="1"/>
        </w:numPr>
        <w:bidi/>
        <w:jc w:val="both"/>
      </w:pPr>
      <w:r>
        <w:rPr>
          <w:rFonts w:hint="cs"/>
          <w:rtl/>
        </w:rPr>
        <w:t xml:space="preserve">גישות פרמטריות מניחות שמבנה הפונקציה שנרצה לשערך היא מצורה מסוימת (למשל הצורה הבאה: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 w:hint="cs"/>
          <w:rtl/>
        </w:rPr>
        <w:t>) ולאחר מכן מנ</w:t>
      </w:r>
      <w:proofErr w:type="spellStart"/>
      <w:r w:rsidR="00307264">
        <w:rPr>
          <w:rFonts w:eastAsiaTheme="minorEastAsia" w:hint="cs"/>
          <w:rtl/>
        </w:rPr>
        <w:t>ס</w:t>
      </w:r>
      <w:r>
        <w:rPr>
          <w:rFonts w:eastAsiaTheme="minorEastAsia" w:hint="cs"/>
          <w:rtl/>
        </w:rPr>
        <w:t>ות</w:t>
      </w:r>
      <w:proofErr w:type="spellEnd"/>
      <w:r>
        <w:rPr>
          <w:rFonts w:eastAsiaTheme="minorEastAsia" w:hint="cs"/>
          <w:rtl/>
        </w:rPr>
        <w:t xml:space="preserve"> למצוא ערכים למשתנים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בעזרת </w:t>
      </w:r>
      <w:del w:id="0" w:author="jonathan kahana" w:date="2020-05-11T14:52:00Z">
        <w:r w:rsidDel="00BD32E9">
          <w:rPr>
            <w:rFonts w:eastAsiaTheme="minorEastAsia" w:hint="cs"/>
            <w:rtl/>
          </w:rPr>
          <w:delText>פונקצ</w:delText>
        </w:r>
        <w:r w:rsidR="00527C7F" w:rsidDel="00BD32E9">
          <w:rPr>
            <w:rFonts w:eastAsiaTheme="minorEastAsia" w:hint="cs"/>
            <w:rtl/>
          </w:rPr>
          <w:delText>י</w:delText>
        </w:r>
        <w:r w:rsidDel="00BD32E9">
          <w:rPr>
            <w:rFonts w:eastAsiaTheme="minorEastAsia" w:hint="cs"/>
            <w:rtl/>
          </w:rPr>
          <w:delText xml:space="preserve">ית מטרה </w:delText>
        </w:r>
      </w:del>
      <w:proofErr w:type="spellStart"/>
      <w:ins w:id="1" w:author="jonathan kahana" w:date="2020-05-11T14:52:00Z">
        <w:r w:rsidR="00BD32E9">
          <w:rPr>
            <w:rFonts w:eastAsiaTheme="minorEastAsia" w:hint="cs"/>
            <w:rtl/>
          </w:rPr>
          <w:t>מאפטם</w:t>
        </w:r>
        <w:proofErr w:type="spellEnd"/>
        <w:r w:rsidR="00BD32E9">
          <w:rPr>
            <w:rFonts w:eastAsiaTheme="minorEastAsia" w:hint="cs"/>
            <w:rtl/>
          </w:rPr>
          <w:t xml:space="preserve"> (</w:t>
        </w:r>
        <w:r w:rsidR="00BD32E9">
          <w:rPr>
            <w:rFonts w:eastAsiaTheme="minorEastAsia"/>
          </w:rPr>
          <w:t>Optimizer</w:t>
        </w:r>
        <w:r w:rsidR="00BD32E9">
          <w:rPr>
            <w:rFonts w:eastAsiaTheme="minorEastAsia" w:hint="cs"/>
            <w:rtl/>
          </w:rPr>
          <w:t xml:space="preserve">) </w:t>
        </w:r>
      </w:ins>
      <w:r>
        <w:rPr>
          <w:rFonts w:eastAsiaTheme="minorEastAsia" w:hint="cs"/>
          <w:rtl/>
        </w:rPr>
        <w:t>כלשה</w:t>
      </w:r>
      <w:ins w:id="2" w:author="jonathan kahana" w:date="2020-05-11T14:52:00Z">
        <w:r w:rsidR="00BD32E9">
          <w:rPr>
            <w:rFonts w:eastAsiaTheme="minorEastAsia" w:hint="cs"/>
            <w:rtl/>
          </w:rPr>
          <w:t>ו</w:t>
        </w:r>
      </w:ins>
      <w:del w:id="3" w:author="jonathan kahana" w:date="2020-05-11T14:52:00Z">
        <w:r w:rsidDel="00BD32E9">
          <w:rPr>
            <w:rFonts w:eastAsiaTheme="minorEastAsia" w:hint="cs"/>
            <w:rtl/>
          </w:rPr>
          <w:delText>י</w:delText>
        </w:r>
      </w:del>
      <w:r>
        <w:rPr>
          <w:rFonts w:eastAsiaTheme="minorEastAsia" w:hint="cs"/>
          <w:rtl/>
        </w:rPr>
        <w:t xml:space="preserve"> (כמו </w:t>
      </w:r>
      <w:r>
        <w:rPr>
          <w:rFonts w:eastAsiaTheme="minorEastAsia"/>
        </w:rPr>
        <w:t>least squares</w:t>
      </w:r>
      <w:r>
        <w:rPr>
          <w:rFonts w:eastAsiaTheme="minorEastAsia" w:hint="cs"/>
          <w:rtl/>
        </w:rPr>
        <w:t>)</w:t>
      </w:r>
      <w:r w:rsidR="00527C7F">
        <w:rPr>
          <w:rFonts w:eastAsiaTheme="minorEastAsia" w:hint="cs"/>
          <w:rtl/>
        </w:rPr>
        <w:t>. היתרון בשיטות פרמטריות ה</w:t>
      </w:r>
      <w:ins w:id="4" w:author="jonathan kahana" w:date="2020-05-11T14:53:00Z">
        <w:r w:rsidR="00BD32E9">
          <w:rPr>
            <w:rFonts w:eastAsiaTheme="minorEastAsia" w:hint="cs"/>
            <w:rtl/>
          </w:rPr>
          <w:t>ו</w:t>
        </w:r>
      </w:ins>
      <w:del w:id="5" w:author="jonathan kahana" w:date="2020-05-11T14:53:00Z">
        <w:r w:rsidR="00527C7F" w:rsidDel="00BD32E9">
          <w:rPr>
            <w:rFonts w:eastAsiaTheme="minorEastAsia" w:hint="cs"/>
            <w:rtl/>
          </w:rPr>
          <w:delText>י</w:delText>
        </w:r>
      </w:del>
      <w:r w:rsidR="00527C7F">
        <w:rPr>
          <w:rFonts w:eastAsiaTheme="minorEastAsia" w:hint="cs"/>
          <w:rtl/>
        </w:rPr>
        <w:t>א</w:t>
      </w:r>
      <w:del w:id="6" w:author="jonathan kahana" w:date="2020-05-11T14:53:00Z">
        <w:r w:rsidR="00527C7F" w:rsidDel="00BD32E9">
          <w:rPr>
            <w:rFonts w:eastAsiaTheme="minorEastAsia" w:hint="cs"/>
            <w:rtl/>
          </w:rPr>
          <w:delText xml:space="preserve"> שהבעיה כעת פשוטה יותר</w:delText>
        </w:r>
      </w:del>
      <w:ins w:id="7" w:author="jonathan kahana" w:date="2020-05-11T14:53:00Z">
        <w:r w:rsidR="00BD32E9">
          <w:rPr>
            <w:rFonts w:eastAsiaTheme="minorEastAsia" w:hint="cs"/>
            <w:rtl/>
          </w:rPr>
          <w:t xml:space="preserve"> </w:t>
        </w:r>
      </w:ins>
      <w:ins w:id="8" w:author="jonathan kahana" w:date="2020-05-11T14:54:00Z">
        <w:r w:rsidR="00BD32E9">
          <w:rPr>
            <w:rFonts w:eastAsiaTheme="minorEastAsia" w:hint="cs"/>
            <w:rtl/>
          </w:rPr>
          <w:t>שיש לחוקר אפשרות להכניס הנחה מקלה על המידע, שמאפשרת להשתמש במודל סטטיסטי פשוט יותר</w:t>
        </w:r>
      </w:ins>
      <w:r w:rsidR="00527C7F">
        <w:rPr>
          <w:rFonts w:eastAsiaTheme="minorEastAsia" w:hint="cs"/>
          <w:rtl/>
        </w:rPr>
        <w:t xml:space="preserve">. </w:t>
      </w:r>
      <w:ins w:id="9" w:author="jonathan kahana" w:date="2020-05-11T14:54:00Z">
        <w:r w:rsidR="00BD32E9">
          <w:rPr>
            <w:rFonts w:eastAsiaTheme="minorEastAsia" w:hint="cs"/>
            <w:rtl/>
          </w:rPr>
          <w:t xml:space="preserve">בנוסף, </w:t>
        </w:r>
      </w:ins>
      <w:r w:rsidR="00527C7F">
        <w:rPr>
          <w:rFonts w:eastAsiaTheme="minorEastAsia" w:hint="cs"/>
          <w:rtl/>
        </w:rPr>
        <w:t xml:space="preserve">במקום לחפש פונקציה מצורה כלשהי במרחב אנחנו מחפשים מספר קבוע של פרמטרים. החיסרון הוא שבמידה ו </w:t>
      </w:r>
      <m:oMath>
        <m:r>
          <w:rPr>
            <w:rFonts w:ascii="Cambria Math" w:eastAsiaTheme="minorEastAsia" w:hAnsi="Cambria Math"/>
          </w:rPr>
          <m:t>f</m:t>
        </m:r>
      </m:oMath>
      <w:r w:rsidR="00527C7F">
        <w:rPr>
          <w:rFonts w:eastAsiaTheme="minorEastAsia" w:hint="cs"/>
          <w:rtl/>
        </w:rPr>
        <w:t xml:space="preserve"> לא מהצורה שהנחנו שהיא הביצועים של הפונקציה שנעריך עלולים להיות</w:t>
      </w:r>
      <w:del w:id="10" w:author="jonathan kahana" w:date="2020-05-11T13:26:00Z">
        <w:r w:rsidR="00527C7F" w:rsidDel="00C7318E">
          <w:rPr>
            <w:rFonts w:eastAsiaTheme="minorEastAsia" w:hint="cs"/>
            <w:rtl/>
          </w:rPr>
          <w:delText xml:space="preserve"> </w:delText>
        </w:r>
      </w:del>
      <w:ins w:id="11" w:author="jonathan kahana" w:date="2020-05-11T13:26:00Z">
        <w:r w:rsidR="00C7318E">
          <w:rPr>
            <w:rFonts w:eastAsiaTheme="minorEastAsia" w:hint="cs"/>
            <w:rtl/>
          </w:rPr>
          <w:t xml:space="preserve"> לא אופטימליים (שכן </w:t>
        </w:r>
      </w:ins>
      <w:ins w:id="12" w:author="jonathan kahana" w:date="2020-05-11T13:27:00Z">
        <w:r w:rsidR="00C7318E">
          <w:rPr>
            <w:rFonts w:eastAsiaTheme="minorEastAsia" w:hint="cs"/>
            <w:rtl/>
          </w:rPr>
          <w:t>הנח</w:t>
        </w:r>
      </w:ins>
      <w:ins w:id="13" w:author="jonathan kahana" w:date="2020-05-11T13:28:00Z">
        <w:r w:rsidR="00C7318E">
          <w:rPr>
            <w:rFonts w:eastAsiaTheme="minorEastAsia" w:hint="cs"/>
            <w:rtl/>
          </w:rPr>
          <w:t>ת הבסיס</w:t>
        </w:r>
      </w:ins>
      <w:ins w:id="14" w:author="jonathan kahana" w:date="2020-05-11T13:27:00Z">
        <w:r w:rsidR="00C7318E">
          <w:rPr>
            <w:rFonts w:eastAsiaTheme="minorEastAsia" w:hint="cs"/>
            <w:rtl/>
          </w:rPr>
          <w:t xml:space="preserve"> שהמידע מת</w:t>
        </w:r>
      </w:ins>
      <w:ins w:id="15" w:author="jonathan kahana" w:date="2020-05-11T13:28:00Z">
        <w:r w:rsidR="00C7318E">
          <w:rPr>
            <w:rFonts w:eastAsiaTheme="minorEastAsia" w:hint="cs"/>
            <w:rtl/>
          </w:rPr>
          <w:t>נהג על פי פונקציה מהצורה הזו לא בהכרח נכונה)</w:t>
        </w:r>
      </w:ins>
      <w:del w:id="16" w:author="jonathan kahana" w:date="2020-05-11T13:26:00Z">
        <w:r w:rsidR="00527C7F" w:rsidDel="00C7318E">
          <w:rPr>
            <w:rFonts w:eastAsiaTheme="minorEastAsia" w:hint="cs"/>
            <w:rtl/>
          </w:rPr>
          <w:delText>גרועים</w:delText>
        </w:r>
      </w:del>
      <w:ins w:id="17" w:author="jonathan kahana" w:date="2020-05-11T13:33:00Z">
        <w:r w:rsidR="00C7318E">
          <w:rPr>
            <w:rFonts w:eastAsiaTheme="minorEastAsia" w:hint="cs"/>
            <w:rtl/>
          </w:rPr>
          <w:t xml:space="preserve"> </w:t>
        </w:r>
        <w:r w:rsidR="00C7318E">
          <w:rPr>
            <w:rFonts w:eastAsiaTheme="minorEastAsia"/>
            <w:rtl/>
          </w:rPr>
          <w:t>–</w:t>
        </w:r>
        <w:r w:rsidR="00C7318E">
          <w:rPr>
            <w:rFonts w:eastAsiaTheme="minorEastAsia" w:hint="cs"/>
            <w:rtl/>
          </w:rPr>
          <w:t xml:space="preserve"> שים לב שגם רשת היא גישה פרמטרית לכן לפעמים ההנחה שאתה עושה על המציאות היא מאוד נמוכה, והשליטה בסיבוכיות המוד</w:t>
        </w:r>
      </w:ins>
      <w:ins w:id="18" w:author="jonathan kahana" w:date="2020-05-11T13:34:00Z">
        <w:r w:rsidR="00C7318E">
          <w:rPr>
            <w:rFonts w:eastAsiaTheme="minorEastAsia" w:hint="cs"/>
            <w:rtl/>
          </w:rPr>
          <w:t xml:space="preserve">ל באופן ישיר יכולה להוות יתרון חזק למשל בהגבלת מספר השכבות למניעת </w:t>
        </w:r>
        <w:r w:rsidR="00C7318E">
          <w:rPr>
            <w:rFonts w:eastAsiaTheme="minorEastAsia"/>
          </w:rPr>
          <w:t>overfitting</w:t>
        </w:r>
      </w:ins>
      <w:r w:rsidR="00527C7F">
        <w:rPr>
          <w:rFonts w:eastAsiaTheme="minorEastAsia" w:hint="cs"/>
          <w:rtl/>
        </w:rPr>
        <w:t>.</w:t>
      </w:r>
    </w:p>
    <w:p w14:paraId="6A589393" w14:textId="27246CCE" w:rsidR="00307264" w:rsidRDefault="00307264" w:rsidP="009319E1">
      <w:pPr>
        <w:pStyle w:val="a3"/>
        <w:bidi/>
        <w:jc w:val="both"/>
        <w:rPr>
          <w:rFonts w:eastAsiaTheme="minorEastAsia"/>
          <w:rtl/>
        </w:rPr>
      </w:pPr>
      <w:r>
        <w:rPr>
          <w:rFonts w:hint="cs"/>
          <w:rtl/>
        </w:rPr>
        <w:t xml:space="preserve">גישות א-פרמטריות לא מניחות משהו על מבנה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אלא פשוט מנסות למצוא פונקציה בהתאם לפונקציית המטרה. היתרון בשיטות אלה הוא </w:t>
      </w:r>
      <w:ins w:id="19" w:author="jonathan kahana" w:date="2020-05-11T13:36:00Z">
        <w:r w:rsidR="009834CD">
          <w:rPr>
            <w:rFonts w:eastAsiaTheme="minorEastAsia"/>
            <w:rtl/>
          </w:rPr>
          <w:tab/>
        </w:r>
        <w:r w:rsidR="009834CD">
          <w:rPr>
            <w:rFonts w:eastAsiaTheme="minorEastAsia" w:hint="cs"/>
            <w:rtl/>
          </w:rPr>
          <w:t>שהן לא עושות הנחות על המידע לפני האימון, ולכן גמישות יותר ויכולות לבט</w:t>
        </w:r>
      </w:ins>
      <w:ins w:id="20" w:author="jonathan kahana" w:date="2020-05-11T13:37:00Z">
        <w:r w:rsidR="009834CD">
          <w:rPr>
            <w:rFonts w:eastAsiaTheme="minorEastAsia" w:hint="cs"/>
            <w:rtl/>
          </w:rPr>
          <w:t xml:space="preserve">א טווח רחב יותר של התפלגויות של המידע (קח בחשבון שגישה פרמטרית יכולה להיות מאוד מסובכת גם כגון רשת </w:t>
        </w:r>
        <w:r w:rsidR="009834CD">
          <w:rPr>
            <w:rFonts w:eastAsiaTheme="minorEastAsia"/>
            <w:rtl/>
          </w:rPr>
          <w:t>–</w:t>
        </w:r>
        <w:r w:rsidR="009834CD">
          <w:rPr>
            <w:rFonts w:eastAsiaTheme="minorEastAsia" w:hint="cs"/>
            <w:rtl/>
          </w:rPr>
          <w:t xml:space="preserve"> לכן ההגדרה הזאת לא תמיד אומרת הרבה).</w:t>
        </w:r>
      </w:ins>
      <w:del w:id="21" w:author="jonathan kahana" w:date="2020-05-11T13:36:00Z">
        <w:r w:rsidDel="009834CD">
          <w:rPr>
            <w:rFonts w:eastAsiaTheme="minorEastAsia" w:hint="cs"/>
            <w:rtl/>
          </w:rPr>
          <w:delText xml:space="preserve">שלרוב הן יהיו יותר מדויקות (כי לא מניחות הנחות על </w:delText>
        </w:r>
      </w:del>
      <m:oMath>
        <m:r>
          <w:del w:id="22" w:author="jonathan kahana" w:date="2020-05-11T13:36:00Z">
            <w:rPr>
              <w:rFonts w:ascii="Cambria Math" w:eastAsiaTheme="minorEastAsia" w:hAnsi="Cambria Math"/>
            </w:rPr>
            <m:t>f</m:t>
          </w:del>
        </m:r>
      </m:oMath>
      <w:del w:id="23" w:author="jonathan kahana" w:date="2020-05-11T13:36:00Z">
        <w:r w:rsidDel="009834CD">
          <w:rPr>
            <w:rFonts w:eastAsiaTheme="minorEastAsia" w:hint="cs"/>
            <w:rtl/>
          </w:rPr>
          <w:delText>)</w:delText>
        </w:r>
      </w:del>
      <w:r>
        <w:rPr>
          <w:rFonts w:eastAsiaTheme="minorEastAsia" w:hint="cs"/>
          <w:rtl/>
        </w:rPr>
        <w:t xml:space="preserve">. החיסרון הוא שבגלל שמרחב החיפוש גדול מאד, יש דרישה להרבה דוגמאות שונות של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על מנת לקבל תוצאה טובה</w:t>
      </w:r>
      <w:ins w:id="24" w:author="jonathan kahana" w:date="2020-05-11T13:38:00Z">
        <w:r w:rsidR="009834CD">
          <w:rPr>
            <w:rFonts w:eastAsiaTheme="minorEastAsia" w:hint="cs"/>
            <w:rtl/>
          </w:rPr>
          <w:t xml:space="preserve"> (לא בהכרח שיש צורך בהרבה דוגמאות כמו שייקח למודל זמן רב להתאמן </w:t>
        </w:r>
        <w:r w:rsidR="009834CD">
          <w:rPr>
            <w:rFonts w:eastAsiaTheme="minorEastAsia"/>
            <w:rtl/>
          </w:rPr>
          <w:t>–</w:t>
        </w:r>
        <w:r w:rsidR="009834CD">
          <w:rPr>
            <w:rFonts w:eastAsiaTheme="minorEastAsia" w:hint="cs"/>
            <w:rtl/>
          </w:rPr>
          <w:t xml:space="preserve"> למשל רשת, גם קטנה, עדיין צריכה כמות גדולה יותר של דוגמאות לרוב על פני </w:t>
        </w:r>
        <w:r w:rsidR="009834CD">
          <w:rPr>
            <w:rFonts w:eastAsiaTheme="minorEastAsia" w:hint="cs"/>
          </w:rPr>
          <w:t>RF</w:t>
        </w:r>
        <w:r w:rsidR="009834CD">
          <w:rPr>
            <w:rFonts w:eastAsiaTheme="minorEastAsia" w:hint="cs"/>
            <w:rtl/>
          </w:rPr>
          <w:t>)</w:t>
        </w:r>
      </w:ins>
      <w:r>
        <w:rPr>
          <w:rFonts w:eastAsiaTheme="minorEastAsia" w:hint="cs"/>
          <w:rtl/>
        </w:rPr>
        <w:t>.</w:t>
      </w:r>
    </w:p>
    <w:p w14:paraId="6322568D" w14:textId="418C3D62" w:rsidR="00B8425D" w:rsidRPr="001931F8" w:rsidRDefault="00B8425D" w:rsidP="009319E1">
      <w:pPr>
        <w:pStyle w:val="a3"/>
        <w:numPr>
          <w:ilvl w:val="0"/>
          <w:numId w:val="1"/>
        </w:numPr>
        <w:bidi/>
        <w:jc w:val="both"/>
      </w:pPr>
      <w:r>
        <w:rPr>
          <w:rFonts w:eastAsiaTheme="minorEastAsia" w:hint="cs"/>
          <w:rtl/>
        </w:rPr>
        <w:t xml:space="preserve">שיטות גמישות מאפשרות להעריך פונקציה מצורות יותר מגוונות. היתרון שבשיטות גמישות הוא </w:t>
      </w:r>
      <w:r w:rsidR="00950010">
        <w:rPr>
          <w:rFonts w:eastAsiaTheme="minorEastAsia" w:hint="cs"/>
          <w:rtl/>
        </w:rPr>
        <w:t xml:space="preserve">שיש להם פוטנציאל </w:t>
      </w:r>
      <w:ins w:id="25" w:author="jonathan kahana" w:date="2020-05-11T13:39:00Z">
        <w:r w:rsidR="009834CD">
          <w:rPr>
            <w:rFonts w:eastAsiaTheme="minorEastAsia" w:hint="cs"/>
            <w:rtl/>
          </w:rPr>
          <w:t xml:space="preserve">(דגש על פוטנציאל וחוסר מגבלות </w:t>
        </w:r>
        <w:r w:rsidR="009834CD">
          <w:rPr>
            <w:rFonts w:eastAsiaTheme="minorEastAsia"/>
            <w:rtl/>
          </w:rPr>
          <w:t>–</w:t>
        </w:r>
        <w:r w:rsidR="009834CD">
          <w:rPr>
            <w:rFonts w:eastAsiaTheme="minorEastAsia" w:hint="cs"/>
            <w:rtl/>
          </w:rPr>
          <w:t xml:space="preserve"> לא בהכרח שזה יהיה כך) </w:t>
        </w:r>
      </w:ins>
      <w:r w:rsidR="00950010">
        <w:rPr>
          <w:rFonts w:eastAsiaTheme="minorEastAsia" w:hint="cs"/>
          <w:rtl/>
        </w:rPr>
        <w:t>לתת תוצאות יותר טובות</w:t>
      </w:r>
      <w:r>
        <w:rPr>
          <w:rFonts w:eastAsiaTheme="minorEastAsia" w:hint="cs"/>
          <w:rtl/>
        </w:rPr>
        <w:t xml:space="preserve">. </w:t>
      </w:r>
      <w:r w:rsidR="00950010">
        <w:rPr>
          <w:rFonts w:eastAsiaTheme="minorEastAsia" w:hint="cs"/>
          <w:rtl/>
        </w:rPr>
        <w:t>חסרון</w:t>
      </w:r>
      <w:r>
        <w:rPr>
          <w:rFonts w:eastAsiaTheme="minorEastAsia" w:hint="cs"/>
          <w:rtl/>
        </w:rPr>
        <w:t xml:space="preserve"> של שיטות גמישות </w:t>
      </w:r>
      <w:r w:rsidR="00950010">
        <w:rPr>
          <w:rFonts w:eastAsiaTheme="minorEastAsia" w:hint="cs"/>
          <w:rtl/>
        </w:rPr>
        <w:t>הוא</w:t>
      </w:r>
      <w:r>
        <w:rPr>
          <w:rFonts w:eastAsiaTheme="minorEastAsia" w:hint="cs"/>
          <w:rtl/>
        </w:rPr>
        <w:t xml:space="preserve"> שמודלים גמישים מקשים על הבנה של הקשר בין משתנה/פיצ'ר</w:t>
      </w:r>
      <w:r w:rsidR="00950010">
        <w:rPr>
          <w:rFonts w:eastAsiaTheme="minorEastAsia" w:hint="cs"/>
          <w:rtl/>
        </w:rPr>
        <w:t xml:space="preserve"> כלשהו</w:t>
      </w:r>
      <w:r>
        <w:rPr>
          <w:rFonts w:eastAsiaTheme="minorEastAsia" w:hint="cs"/>
          <w:rtl/>
        </w:rPr>
        <w:t xml:space="preserve"> למשתנה המטרה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(X)</m:t>
        </m:r>
      </m:oMath>
      <w:ins w:id="26" w:author="jonathan kahana" w:date="2020-05-11T13:40:00Z">
        <w:r w:rsidR="009834CD">
          <w:rPr>
            <w:rFonts w:eastAsiaTheme="minorEastAsia" w:hint="cs"/>
            <w:rtl/>
          </w:rPr>
          <w:t xml:space="preserve"> (ממש לא נכון. </w:t>
        </w:r>
        <w:r w:rsidR="009834CD">
          <w:rPr>
            <w:rFonts w:eastAsiaTheme="minorEastAsia" w:hint="cs"/>
          </w:rPr>
          <w:t>RF</w:t>
        </w:r>
        <w:r w:rsidR="009834CD">
          <w:rPr>
            <w:rFonts w:eastAsiaTheme="minorEastAsia" w:hint="cs"/>
            <w:rtl/>
          </w:rPr>
          <w:t xml:space="preserve"> כדוגמא נגדית קלה)</w:t>
        </w:r>
      </w:ins>
      <w:r w:rsidR="00950010">
        <w:rPr>
          <w:rFonts w:eastAsiaTheme="minorEastAsia" w:hint="cs"/>
          <w:rtl/>
        </w:rPr>
        <w:t xml:space="preserve">. חיסרון נוסף הוא שיש סכנה ל </w:t>
      </w:r>
      <w:r w:rsidR="00950010">
        <w:rPr>
          <w:rFonts w:eastAsiaTheme="minorEastAsia"/>
        </w:rPr>
        <w:t>overfitting</w:t>
      </w:r>
      <w:r w:rsidR="00950010">
        <w:rPr>
          <w:rFonts w:eastAsiaTheme="minorEastAsia" w:hint="cs"/>
          <w:rtl/>
        </w:rPr>
        <w:t xml:space="preserve"> למידע שיש לנו</w:t>
      </w:r>
      <w:ins w:id="27" w:author="jonathan kahana" w:date="2020-05-11T13:40:00Z">
        <w:r w:rsidR="009834CD">
          <w:rPr>
            <w:rFonts w:eastAsiaTheme="minorEastAsia" w:hint="cs"/>
            <w:rtl/>
          </w:rPr>
          <w:t xml:space="preserve"> (נכון.</w:t>
        </w:r>
      </w:ins>
      <w:ins w:id="28" w:author="jonathan kahana" w:date="2020-05-11T13:41:00Z">
        <w:r w:rsidR="009834CD">
          <w:rPr>
            <w:rFonts w:eastAsiaTheme="minorEastAsia" w:hint="cs"/>
            <w:rtl/>
          </w:rPr>
          <w:t xml:space="preserve"> בגלל שהן לא מוגבלות לתצורה כלשהי של פונקציה, יש להן סיכוי יותר חזק להגיע ל</w:t>
        </w:r>
        <w:r w:rsidR="009834CD">
          <w:rPr>
            <w:rFonts w:eastAsiaTheme="minorEastAsia"/>
          </w:rPr>
          <w:t xml:space="preserve">Overfitting </w:t>
        </w:r>
        <w:r w:rsidR="009834CD">
          <w:rPr>
            <w:rFonts w:eastAsiaTheme="minorEastAsia" w:hint="cs"/>
            <w:rtl/>
          </w:rPr>
          <w:t xml:space="preserve"> על מידע ה</w:t>
        </w:r>
        <w:r w:rsidR="009834CD">
          <w:rPr>
            <w:rFonts w:eastAsiaTheme="minorEastAsia"/>
          </w:rPr>
          <w:t>train</w:t>
        </w:r>
        <w:r w:rsidR="009834CD">
          <w:rPr>
            <w:rFonts w:eastAsiaTheme="minorEastAsia" w:hint="cs"/>
            <w:rtl/>
          </w:rPr>
          <w:t xml:space="preserve"> [דוגמא קלה מאוד לזה זה מודל </w:t>
        </w:r>
      </w:ins>
      <w:ins w:id="29" w:author="jonathan kahana" w:date="2020-05-11T13:42:00Z">
        <w:r w:rsidR="009834CD">
          <w:rPr>
            <w:rFonts w:eastAsiaTheme="minorEastAsia" w:hint="cs"/>
            <w:rtl/>
          </w:rPr>
          <w:t>לא פרמטרי טיפש מאוד שפשוט זוכר את כל הדוגמאות וחוזה אותן במדויק ב</w:t>
        </w:r>
        <w:r w:rsidR="009834CD">
          <w:rPr>
            <w:rFonts w:eastAsiaTheme="minorEastAsia"/>
          </w:rPr>
          <w:t>train</w:t>
        </w:r>
        <w:r w:rsidR="009834CD">
          <w:rPr>
            <w:rFonts w:eastAsiaTheme="minorEastAsia" w:hint="cs"/>
            <w:rtl/>
          </w:rPr>
          <w:t xml:space="preserve"> </w:t>
        </w:r>
        <w:r w:rsidR="009834CD">
          <w:rPr>
            <w:rFonts w:eastAsiaTheme="minorEastAsia"/>
            <w:rtl/>
          </w:rPr>
          <w:t>–</w:t>
        </w:r>
        <w:r w:rsidR="009834CD">
          <w:rPr>
            <w:rFonts w:eastAsiaTheme="minorEastAsia" w:hint="cs"/>
            <w:rtl/>
          </w:rPr>
          <w:t xml:space="preserve"> קצת דומה ל</w:t>
        </w:r>
        <w:r w:rsidR="009834CD">
          <w:rPr>
            <w:rFonts w:eastAsiaTheme="minorEastAsia" w:hint="cs"/>
          </w:rPr>
          <w:t>KNN</w:t>
        </w:r>
        <w:r w:rsidR="009834CD">
          <w:rPr>
            <w:rFonts w:eastAsiaTheme="minorEastAsia" w:hint="cs"/>
            <w:rtl/>
          </w:rPr>
          <w:t xml:space="preserve"> עם </w:t>
        </w:r>
        <w:r w:rsidR="009834CD">
          <w:rPr>
            <w:rFonts w:eastAsiaTheme="minorEastAsia"/>
          </w:rPr>
          <w:t>k=1</w:t>
        </w:r>
      </w:ins>
      <w:ins w:id="30" w:author="jonathan kahana" w:date="2020-05-11T13:41:00Z">
        <w:r w:rsidR="009834CD">
          <w:rPr>
            <w:rFonts w:eastAsiaTheme="minorEastAsia" w:hint="cs"/>
            <w:rtl/>
          </w:rPr>
          <w:t>])</w:t>
        </w:r>
      </w:ins>
      <w:r w:rsidR="00950010">
        <w:rPr>
          <w:rFonts w:eastAsiaTheme="minorEastAsia" w:hint="cs"/>
          <w:rtl/>
        </w:rPr>
        <w:t>.</w:t>
      </w:r>
      <w:del w:id="31" w:author="jonathan kahana" w:date="2020-05-11T13:45:00Z">
        <w:r w:rsidR="00950010" w:rsidDel="002C362F">
          <w:rPr>
            <w:rFonts w:eastAsiaTheme="minorEastAsia" w:hint="cs"/>
            <w:rtl/>
          </w:rPr>
          <w:delText xml:space="preserve"> </w:delText>
        </w:r>
      </w:del>
    </w:p>
    <w:p w14:paraId="375F4B7F" w14:textId="734A0296" w:rsidR="001931F8" w:rsidRPr="00307264" w:rsidRDefault="006B1006" w:rsidP="009319E1">
      <w:pPr>
        <w:pStyle w:val="a3"/>
        <w:numPr>
          <w:ilvl w:val="0"/>
          <w:numId w:val="1"/>
        </w:numPr>
        <w:bidi/>
        <w:jc w:val="both"/>
        <w:rPr>
          <w:rtl/>
        </w:rPr>
      </w:pPr>
      <w:r>
        <w:rPr>
          <w:rFonts w:eastAsiaTheme="minorEastAsia"/>
        </w:rPr>
        <w:t>Bias-variance tradeoff</w:t>
      </w:r>
      <w:r>
        <w:rPr>
          <w:rFonts w:eastAsiaTheme="minorEastAsia" w:hint="cs"/>
          <w:rtl/>
        </w:rPr>
        <w:t xml:space="preserve">. </w:t>
      </w:r>
      <w:r w:rsidR="00E87BC7">
        <w:rPr>
          <w:rFonts w:eastAsiaTheme="minorEastAsia"/>
        </w:rPr>
        <w:t>Variance</w:t>
      </w:r>
      <w:r w:rsidR="00E87BC7">
        <w:rPr>
          <w:rFonts w:eastAsiaTheme="minorEastAsia" w:hint="cs"/>
          <w:rtl/>
        </w:rPr>
        <w:t xml:space="preserve"> של מודל מתאר כמה </w:t>
      </w:r>
      <w:r w:rsidR="00CF222F">
        <w:rPr>
          <w:rFonts w:eastAsiaTheme="minorEastAsia" w:hint="cs"/>
          <w:rtl/>
        </w:rPr>
        <w:t xml:space="preserve">הפונקציה שנחזה תשתנה בעקבות שימוש ב </w:t>
      </w:r>
      <w:r w:rsidR="00CF222F">
        <w:rPr>
          <w:rFonts w:eastAsiaTheme="minorEastAsia"/>
        </w:rPr>
        <w:t>training set</w:t>
      </w:r>
      <w:r w:rsidR="00CF222F">
        <w:rPr>
          <w:rFonts w:eastAsiaTheme="minorEastAsia" w:hint="cs"/>
          <w:rtl/>
        </w:rPr>
        <w:t xml:space="preserve"> שונה ו </w:t>
      </w:r>
      <w:r w:rsidR="00CF222F">
        <w:rPr>
          <w:rFonts w:eastAsiaTheme="minorEastAsia"/>
        </w:rPr>
        <w:t>bias</w:t>
      </w:r>
      <w:r w:rsidR="00CF222F">
        <w:rPr>
          <w:rFonts w:eastAsiaTheme="minorEastAsia" w:hint="cs"/>
          <w:rtl/>
        </w:rPr>
        <w:t xml:space="preserve"> מתאר כמה המודל שלנו תואם את </w:t>
      </w:r>
      <w:del w:id="32" w:author="jonathan kahana" w:date="2020-05-11T13:48:00Z">
        <w:r w:rsidR="00CF222F" w:rsidDel="002C362F">
          <w:rPr>
            <w:rFonts w:eastAsiaTheme="minorEastAsia" w:hint="cs"/>
            <w:rtl/>
          </w:rPr>
          <w:delText xml:space="preserve">הפונקציה בפועל (האם הוא משקף את </w:delText>
        </w:r>
      </w:del>
      <w:r w:rsidR="00CF222F">
        <w:rPr>
          <w:rFonts w:eastAsiaTheme="minorEastAsia" w:hint="cs"/>
          <w:rtl/>
        </w:rPr>
        <w:t>התפלגות התצפיות בפועל</w:t>
      </w:r>
      <w:del w:id="33" w:author="jonathan kahana" w:date="2020-05-11T13:48:00Z">
        <w:r w:rsidR="00CF222F" w:rsidDel="002C362F">
          <w:rPr>
            <w:rFonts w:eastAsiaTheme="minorEastAsia" w:hint="cs"/>
            <w:rtl/>
          </w:rPr>
          <w:delText>)</w:delText>
        </w:r>
      </w:del>
      <w:ins w:id="34" w:author="jonathan kahana" w:date="2020-05-11T13:48:00Z">
        <w:r w:rsidR="002C362F">
          <w:rPr>
            <w:rFonts w:eastAsiaTheme="minorEastAsia" w:hint="cs"/>
            <w:rtl/>
          </w:rPr>
          <w:t xml:space="preserve"> (שים לב שיש שגיאה שאפשר ממש למדוד </w:t>
        </w:r>
        <w:r w:rsidR="002C362F">
          <w:rPr>
            <w:rFonts w:eastAsiaTheme="minorEastAsia"/>
          </w:rPr>
          <w:t>variance</w:t>
        </w:r>
        <w:r w:rsidR="002C362F">
          <w:rPr>
            <w:rFonts w:eastAsiaTheme="minorEastAsia" w:hint="cs"/>
            <w:rtl/>
          </w:rPr>
          <w:t xml:space="preserve"> אבל יות</w:t>
        </w:r>
      </w:ins>
      <w:ins w:id="35" w:author="jonathan kahana" w:date="2020-05-11T13:49:00Z">
        <w:r w:rsidR="002C362F">
          <w:rPr>
            <w:rFonts w:eastAsiaTheme="minorEastAsia" w:hint="cs"/>
            <w:rtl/>
          </w:rPr>
          <w:t xml:space="preserve">ר קשה למדוד </w:t>
        </w:r>
        <w:r w:rsidR="002C362F">
          <w:rPr>
            <w:rFonts w:eastAsiaTheme="minorEastAsia"/>
          </w:rPr>
          <w:t>bias</w:t>
        </w:r>
        <w:r w:rsidR="002C362F">
          <w:rPr>
            <w:rFonts w:eastAsiaTheme="minorEastAsia" w:hint="cs"/>
            <w:rtl/>
          </w:rPr>
          <w:t xml:space="preserve"> שכן יש גם שגיאות תיוג / מדידה שלא ניתן לתקן)</w:t>
        </w:r>
      </w:ins>
      <w:r w:rsidR="00CF222F">
        <w:rPr>
          <w:rFonts w:eastAsiaTheme="minorEastAsia" w:hint="cs"/>
          <w:rtl/>
        </w:rPr>
        <w:t>.</w:t>
      </w:r>
      <w:r w:rsidR="00D2509C">
        <w:rPr>
          <w:rFonts w:eastAsiaTheme="minorEastAsia" w:hint="cs"/>
          <w:rtl/>
        </w:rPr>
        <w:t xml:space="preserve"> לרוב, מודל פשוט מדי יסבול מ </w:t>
      </w:r>
      <w:r w:rsidR="00D2509C">
        <w:rPr>
          <w:rFonts w:eastAsiaTheme="minorEastAsia"/>
        </w:rPr>
        <w:t>bias</w:t>
      </w:r>
      <w:r w:rsidR="00D2509C">
        <w:rPr>
          <w:rFonts w:eastAsiaTheme="minorEastAsia" w:hint="cs"/>
          <w:rtl/>
        </w:rPr>
        <w:t xml:space="preserve"> גבוה ומודל גמיש מדי יסבול מ </w:t>
      </w:r>
      <w:r w:rsidR="00D2509C">
        <w:rPr>
          <w:rFonts w:eastAsiaTheme="minorEastAsia"/>
        </w:rPr>
        <w:t>variance</w:t>
      </w:r>
      <w:r w:rsidR="00D2509C">
        <w:rPr>
          <w:rFonts w:eastAsiaTheme="minorEastAsia" w:hint="cs"/>
          <w:rtl/>
        </w:rPr>
        <w:t xml:space="preserve"> גבוה. היות ופשטות המודל </w:t>
      </w:r>
      <w:del w:id="36" w:author="jonathan kahana" w:date="2020-05-11T15:02:00Z">
        <w:r w:rsidR="00D2509C" w:rsidDel="00360994">
          <w:rPr>
            <w:rFonts w:eastAsiaTheme="minorEastAsia" w:hint="cs"/>
            <w:rtl/>
          </w:rPr>
          <w:delText xml:space="preserve">לרוב </w:delText>
        </w:r>
      </w:del>
      <w:ins w:id="37" w:author="jonathan kahana" w:date="2020-05-11T15:02:00Z">
        <w:r w:rsidR="00360994">
          <w:rPr>
            <w:rFonts w:eastAsiaTheme="minorEastAsia" w:hint="cs"/>
            <w:rtl/>
          </w:rPr>
          <w:t xml:space="preserve">תמיד </w:t>
        </w:r>
      </w:ins>
      <w:r w:rsidR="00D2509C">
        <w:rPr>
          <w:rFonts w:eastAsiaTheme="minorEastAsia" w:hint="cs"/>
          <w:rtl/>
        </w:rPr>
        <w:t xml:space="preserve">נמצאת ביחס הפוך מגמישות המודל, כך גם </w:t>
      </w:r>
      <w:r w:rsidR="00D2509C">
        <w:rPr>
          <w:rFonts w:eastAsiaTheme="minorEastAsia"/>
        </w:rPr>
        <w:t>bias</w:t>
      </w:r>
      <w:r w:rsidR="00D2509C">
        <w:rPr>
          <w:rFonts w:eastAsiaTheme="minorEastAsia" w:hint="cs"/>
          <w:rtl/>
        </w:rPr>
        <w:t xml:space="preserve"> ו </w:t>
      </w:r>
      <w:r w:rsidR="00D2509C">
        <w:rPr>
          <w:rFonts w:eastAsiaTheme="minorEastAsia"/>
        </w:rPr>
        <w:t>variance</w:t>
      </w:r>
      <w:r w:rsidR="00D2509C">
        <w:rPr>
          <w:rFonts w:eastAsiaTheme="minorEastAsia" w:hint="cs"/>
          <w:rtl/>
        </w:rPr>
        <w:t>.</w:t>
      </w:r>
      <w:r w:rsidR="00A341CC">
        <w:rPr>
          <w:rFonts w:eastAsiaTheme="minorEastAsia" w:hint="cs"/>
          <w:rtl/>
        </w:rPr>
        <w:t xml:space="preserve"> דוגמה לכך היא שימוש ברגרסיה לינארית על מנת לחזות פונקציה שבפועל יותר מסובכת (כמו </w:t>
      </w:r>
      <w:r w:rsidR="00A341CC">
        <w:rPr>
          <w:rFonts w:eastAsiaTheme="minorEastAsia"/>
        </w:rPr>
        <w:t>random</w:t>
      </w:r>
      <w:r w:rsidR="00A341CC">
        <w:rPr>
          <w:rFonts w:eastAsiaTheme="minorEastAsia" w:hint="cs"/>
          <w:rtl/>
        </w:rPr>
        <w:t xml:space="preserve"> של </w:t>
      </w:r>
      <w:r w:rsidR="00A341CC">
        <w:rPr>
          <w:rFonts w:eastAsiaTheme="minorEastAsia"/>
        </w:rPr>
        <w:t>python</w:t>
      </w:r>
      <w:ins w:id="38" w:author="jonathan kahana" w:date="2020-05-11T13:46:00Z">
        <w:r w:rsidR="002C362F">
          <w:rPr>
            <w:rFonts w:eastAsiaTheme="minorEastAsia" w:hint="cs"/>
            <w:rtl/>
          </w:rPr>
          <w:t xml:space="preserve"> [כן? עם </w:t>
        </w:r>
        <w:r w:rsidR="002C362F">
          <w:rPr>
            <w:rFonts w:eastAsiaTheme="minorEastAsia" w:hint="cs"/>
          </w:rPr>
          <w:t>RF</w:t>
        </w:r>
        <w:r w:rsidR="002C362F">
          <w:rPr>
            <w:rFonts w:eastAsiaTheme="minorEastAsia" w:hint="cs"/>
            <w:rtl/>
          </w:rPr>
          <w:t xml:space="preserve"> אתה תצליח לחזות </w:t>
        </w:r>
        <w:r w:rsidR="002C362F">
          <w:rPr>
            <w:rFonts w:eastAsiaTheme="minorEastAsia"/>
          </w:rPr>
          <w:t>random</w:t>
        </w:r>
        <w:r w:rsidR="002C362F">
          <w:rPr>
            <w:rFonts w:eastAsiaTheme="minorEastAsia" w:hint="cs"/>
            <w:rtl/>
          </w:rPr>
          <w:t xml:space="preserve">? </w:t>
        </w:r>
        <w:r w:rsidR="002C362F">
          <w:rPr>
            <w:rFonts w:eastAsiaTheme="minorEastAsia"/>
            <w:rtl/>
          </w:rPr>
          <w:t>–</w:t>
        </w:r>
        <w:r w:rsidR="002C362F">
          <w:rPr>
            <w:rFonts w:eastAsiaTheme="minorEastAsia" w:hint="cs"/>
            <w:rtl/>
          </w:rPr>
          <w:t xml:space="preserve"> האמירה נכונה הדוגמא ממש לא]</w:t>
        </w:r>
      </w:ins>
      <w:r w:rsidR="00A341CC">
        <w:rPr>
          <w:rFonts w:eastAsiaTheme="minorEastAsia" w:hint="cs"/>
          <w:rtl/>
        </w:rPr>
        <w:t xml:space="preserve">). הדבר יגרום למודל עם </w:t>
      </w:r>
      <w:r w:rsidR="00A341CC">
        <w:rPr>
          <w:rFonts w:eastAsiaTheme="minorEastAsia"/>
        </w:rPr>
        <w:t>bias</w:t>
      </w:r>
      <w:r w:rsidR="00A341CC">
        <w:rPr>
          <w:rFonts w:eastAsiaTheme="minorEastAsia" w:hint="cs"/>
          <w:rtl/>
        </w:rPr>
        <w:t xml:space="preserve"> גבוה.</w:t>
      </w:r>
    </w:p>
    <w:sectPr w:rsidR="001931F8" w:rsidRPr="0030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62F37"/>
    <w:multiLevelType w:val="hybridMultilevel"/>
    <w:tmpl w:val="602AA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nathan kahana">
    <w15:presenceInfo w15:providerId="Windows Live" w15:userId="a2ed7134789b12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75C"/>
    <w:rsid w:val="001931F8"/>
    <w:rsid w:val="002C362F"/>
    <w:rsid w:val="00307264"/>
    <w:rsid w:val="00360994"/>
    <w:rsid w:val="00527C7F"/>
    <w:rsid w:val="005757B4"/>
    <w:rsid w:val="006B1006"/>
    <w:rsid w:val="007A5FB0"/>
    <w:rsid w:val="009319E1"/>
    <w:rsid w:val="00950010"/>
    <w:rsid w:val="009834CD"/>
    <w:rsid w:val="00A341CC"/>
    <w:rsid w:val="00AE775C"/>
    <w:rsid w:val="00B8425D"/>
    <w:rsid w:val="00BD32E9"/>
    <w:rsid w:val="00C348B2"/>
    <w:rsid w:val="00C7318E"/>
    <w:rsid w:val="00CF222F"/>
    <w:rsid w:val="00D2509C"/>
    <w:rsid w:val="00E116D4"/>
    <w:rsid w:val="00E23326"/>
    <w:rsid w:val="00E8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EB89"/>
  <w15:chartTrackingRefBased/>
  <w15:docId w15:val="{6D5E08AB-8534-44D9-AB8C-06D7FE6FD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57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5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757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5757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757B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757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19220-94DB-42F7-8759-3631D2733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453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Landau</dc:creator>
  <cp:keywords/>
  <dc:description/>
  <cp:lastModifiedBy>jonathan kahana</cp:lastModifiedBy>
  <cp:revision>13</cp:revision>
  <dcterms:created xsi:type="dcterms:W3CDTF">2020-05-05T09:45:00Z</dcterms:created>
  <dcterms:modified xsi:type="dcterms:W3CDTF">2020-05-11T12:04:00Z</dcterms:modified>
</cp:coreProperties>
</file>